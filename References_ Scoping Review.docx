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C66D5" w14:textId="77777777" w:rsidR="00F26F78" w:rsidRPr="00C03148" w:rsidRDefault="00F26F78" w:rsidP="00C03148">
      <w:pPr>
        <w:pStyle w:val="Heading2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03148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911D23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Andreoni, P., Emmerling, J., &amp; Tavoni, M. (2024). Inequality repercussions of financing negative emissions. 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  <w:lang w:val="fr-FR"/>
        </w:rPr>
        <w:t xml:space="preserve">Nature Climate Change, 14(1), 48-54. </w:t>
      </w:r>
      <w:hyperlink r:id="rId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FR"/>
          </w:rPr>
          <w:t>https://doi.org/10.1038/s41558-023-01870-7</w:t>
        </w:r>
      </w:hyperlink>
    </w:p>
    <w:p w14:paraId="0BBB7EB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  <w:lang w:val="fr-FR"/>
        </w:rPr>
        <w:t xml:space="preserve">Arnstein, S.R. (2019). 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 Ladder of Citizen Participation. </w:t>
      </w:r>
      <w:r w:rsidRPr="00C03148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Journal of the American Planning Association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>, 85(1), pp.24–34. doi:</w:t>
      </w:r>
      <w:hyperlink r:id="rId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https://doi.org/10.1080/01944363.2018.1559388</w:t>
        </w:r>
      </w:hyperlink>
    </w:p>
    <w:p w14:paraId="32F85B44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Arning, K., Offermann-van Heek, J., Sternberg, A., Bardow, A., &amp; Ziefle, M. (2020).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Risk-benefit perceptions and public acceptance of carbon capture and utilization. Environmental Innovation and Societal Transitions, 35, 292-308. </w:t>
      </w:r>
      <w:hyperlink r:id="rId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https://doi.org/10.1016/j.eist.2019.05.003</w:t>
        </w:r>
      </w:hyperlink>
    </w:p>
    <w:p w14:paraId="7CD2090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Arning, K., Offermann-van Heek, J., Linzenich, A., Kaetelhoen, A., Sternberg, A., Bardow, A., &amp; Ziefle, M. (2019).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Same or different? insights on public perception and acceptance of carbon capture and storage or utilization in germany. Energy Policy, 125, 235-249. </w:t>
      </w:r>
      <w:hyperlink r:id="rId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https://doi.org/10.1016/j.enpol.2018.10.039</w:t>
        </w:r>
      </w:hyperlink>
    </w:p>
    <w:p w14:paraId="263E267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Ashworth, P., Sun, Y., Ferguson, M., Witt, K., &amp; She, S. (2019). Comparing how the public perceive CCS across australia and china. International Journal of Greenhouse Gas Control, 86, 125-133. </w:t>
      </w:r>
      <w:hyperlink r:id="rId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https://doi.org/10.1016/j.ijggc.2019.04.008</w:t>
        </w:r>
      </w:hyperlink>
    </w:p>
    <w:p w14:paraId="3955D4E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0" w:name="_Hlk208731363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Ashworth, P., Wade, S., Reiner, D., &amp; Liang, X. (2015). Developments in public communications on CCS. International Journal of Greenhouse Gas Control, 40, 449-458. </w:t>
      </w:r>
      <w:hyperlink r:id="rId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https://doi.org/10.1016/j.ijggc.2015.06.002</w:t>
        </w:r>
      </w:hyperlink>
    </w:p>
    <w:bookmarkEnd w:id="0"/>
    <w:p w14:paraId="2CD68F6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Ashworth, P., Boughen, N., Mayhew, M., &amp; Millar, F. (2009). An integrated roadmap of communication activities around carbon capture and storage in australia and beyond. Energy Procedia, 1(1), 4749-4756. </w:t>
      </w:r>
      <w:hyperlink r:id="rId1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https://doi.org/10.1016/j.egypro.2009.02.300</w:t>
        </w:r>
      </w:hyperlink>
    </w:p>
    <w:p w14:paraId="3E48D75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Batres, M., Wang, F. M., Buck, H., Kapila, R., Kosar, U., Licker, R., Nagabhushan, D., Rekhelman, E., &amp; Suarez, V. (2021). Environmental and climate justice and technological carbon removal. The Electricity Journal, 34(7), 107002. </w:t>
      </w:r>
      <w:hyperlink r:id="rId1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https://doi.org/10.1016/j.tej.2021.107002</w:t>
        </w:r>
      </w:hyperlink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0B7AB5F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" w:name="_Hlk208731575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Babatunde, O., Adebisi, J., Emezirinwune, M., Babatunde, D., &amp; Abdulsalam, K. A. (2024). How serious are ethical considerations in energy system decarbonization? Current Opinion in Environmental Sustainability, 71, 101477. </w:t>
      </w:r>
      <w:hyperlink r:id="rId1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https://doi.org/10.1016/j.cosust.2024.101477</w:t>
        </w:r>
      </w:hyperlink>
    </w:p>
    <w:bookmarkEnd w:id="1"/>
    <w:p w14:paraId="7DA2D05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Bellamy, R. (2022). Mapping public appraisals of carbon dioxide removal. Global Environmental Change, 76, 102593. </w:t>
      </w:r>
      <w:hyperlink r:id="rId1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https://doi.org/10.1016/j.gloenvcha.2022.102593</w:t>
        </w:r>
      </w:hyperlink>
    </w:p>
    <w:p w14:paraId="7B59848C" w14:textId="6925B122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Bellamy, R., Lezaun, J., &amp; Palmer, J. (2019). Perceptions of bioenergy with carbon capture and storage in different policy scenarios. Nature Communications, 10(1), 743-743. https://doi.org/10.1038/s41467-019- 08592-5</w:t>
      </w:r>
    </w:p>
    <w:p w14:paraId="343EF62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Boyd, A. D., Hmielowski, J. D., &amp; David, P. (2017). Public perceptions of carbon capture and storage in canada: Results of a national survey. International Journal of Greenhouse Gas Control, 67, 1-9. </w:t>
      </w:r>
      <w:hyperlink r:id="rId1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https://doi.org/10.1016/j.ijggc.2017.10.010</w:t>
        </w:r>
      </w:hyperlink>
    </w:p>
    <w:p w14:paraId="6E771E5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Boyd, A. D. (2016). Risk perceptions of an alleged CO2 leak at a carbon sequestration site. International Journal of Greenhouse Gas Control, 50, 231-239. </w:t>
      </w:r>
      <w:hyperlink r:id="rId1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https://doi.org/10.1016/j.ijggc.2016.03.025</w:t>
        </w:r>
      </w:hyperlink>
    </w:p>
    <w:p w14:paraId="6AD41BC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Bray, F. (2007). Gender and Technology. </w:t>
      </w:r>
      <w:r w:rsidRPr="00C03148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Annual Review of Anthropology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36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>(1), 37–53. https://doi.org/10.1146/annurev.anthro.36.081406.094328</w:t>
      </w:r>
    </w:p>
    <w:p w14:paraId="663AFE1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Braun, C., Merk, C., Pönitzsch, G., Rehdanz, K., &amp; Schmidt, U. (2018). Public perception of climate engineering and carbon capture and storage in germany: Survey evidence. Climate Policy, 18(4), 471-484. </w:t>
      </w:r>
      <w:hyperlink r:id="rId1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https://doi.org/10.1080/14693062.2017.1304888</w:t>
        </w:r>
      </w:hyperlink>
    </w:p>
    <w:p w14:paraId="0033370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Braun, C. (2017). Not in my backyard: CCS sites and public perception of CCS. Risk Analysis, 37(12), 2264-2275. </w:t>
      </w:r>
      <w:hyperlink r:id="rId1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https://doi.org/10.1111/risa.12793</w:t>
        </w:r>
      </w:hyperlink>
    </w:p>
    <w:p w14:paraId="47D33D5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Brauer, D.C. (2015).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CASE STUDY: Public Communication and Collaboration for Carbon Capture, Utilization and Storage Technology: Acceptance, Education, and Outreach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[online] Available at: </w:t>
      </w:r>
      <w:hyperlink r:id="rId1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https://www.researchgate.net/publication/311665531</w:t>
        </w:r>
      </w:hyperlink>
    </w:p>
    <w:p w14:paraId="0DE43F98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Bradbury, J., Ray, I., Peterson, T., Wade, S., Wong-Parodi, G., &amp; Feldpausch, A. (2009). The role of social factors in shaping public perceptions of CCS: Results of multi-state focus group interviews in the U.S. Energy Procedia, 1(1), 4665-4672. </w:t>
      </w:r>
      <w:hyperlink r:id="rId1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https://doi.org/10.1016/j.egypro.2009.02.289</w:t>
        </w:r>
      </w:hyperlink>
    </w:p>
    <w:p w14:paraId="0868730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Breukers, S., &amp; Upham, P. (2015). Organisational aspects of public engagement in european energy infrastructure planning: The case of early-stage CCS projects.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Journal of Environmental Planning and Management, 58(2), 252-269. </w:t>
      </w:r>
      <w:hyperlink r:id="rId2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nl-NL"/>
          </w:rPr>
          <w:t>https://doi.org/10.1080/09640568.2013.851597</w:t>
        </w:r>
      </w:hyperlink>
    </w:p>
    <w:p w14:paraId="2A12827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Broecks, K. P. F., van Egmond, S., van Rijnsoever, F. J., Verlinde-van den Berg, M., &amp; Hekkert, M. P. (2016).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Persuasiveness, importance and novelty of arguments about carbon capture and storage. Environmental Science &amp; Policy, 59, 58-66. </w:t>
      </w:r>
      <w:hyperlink r:id="rId2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https://doi.org/10.1016/j.envsci.2016.02.00</w:t>
        </w:r>
      </w:hyperlink>
    </w:p>
    <w:p w14:paraId="23246A7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Broecks, K., Jack, C., ter Mors, E., Boomsma, C., &amp; Shackley, S. (2021). How do people perceive carbon capture and storage for industrial processes? examining factors underlying public opinion in the netherlands and the united kingdom. Energy Research &amp; Social Science, 81, 102236. </w:t>
      </w:r>
      <w:hyperlink r:id="rId2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https://doi.org/10.1016/j.erss.2021.102236</w:t>
        </w:r>
      </w:hyperlink>
    </w:p>
    <w:p w14:paraId="471569D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Bruine de Bruin, W., Mayer, L. A., &amp; Morgan, M. G. (2015). Developing communications about CCS: Three lessons learned. Journal of Risk Research, 18(6), 699-705. </w:t>
      </w:r>
      <w:hyperlink r:id="rId2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https://doi.org/10.1080/13669877.2014.983951</w:t>
        </w:r>
      </w:hyperlink>
    </w:p>
    <w:p w14:paraId="1B8B2F2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Brunsting, S., Upham, P., Dütschke, E., De Best Waldhober, M., Oltra, C., Desbarats, J., Riesch, H., &amp; Reiner, D. (2011). Communicating CCS: Applying communications theory to public perceptions of carbon capture and storage. International Journal of Greenhouse Gas Control, 5(6), 1651-1662. </w:t>
      </w:r>
      <w:hyperlink r:id="rId2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https://doi.org/10.1016/j.ijggc.2011.09.012</w:t>
        </w:r>
      </w:hyperlink>
    </w:p>
    <w:p w14:paraId="459DE72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Brunsting, S., Desbarats, J., de Best-Waldhober, M., Duetschke, E., Oltra, C., Upham, P., &amp; Riesch, H. (2011).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public and CCS: the importance of communication and participation in the context of local realities.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Energy Procedia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4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6241-6247.</w:t>
      </w:r>
    </w:p>
    <w:p w14:paraId="2ADD4E18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Buck, H. J. (2018). The politics of negative emissions technologies and decarbonization in rural communities. Global Sustainability, 1</w:t>
      </w:r>
      <w:hyperlink r:id="rId2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https://doi.org/10.1017/sus.2018.2</w:t>
        </w:r>
      </w:hyperlink>
    </w:p>
    <w:p w14:paraId="0709B5C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2" w:name="_Hlk208731772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Buck, H. J. (2021). Social science for the next decade of carbon capture and storage.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The Electricity Journal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34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(7), 107003.</w:t>
      </w:r>
    </w:p>
    <w:p w14:paraId="1A8E681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3" w:name="_Hlk208731705"/>
      <w:bookmarkEnd w:id="2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Buck, H. J. (2019). Challenges and opportunities of bioenergy with carbon capture and storage (BECCS) for communities. Current sustainable/renewable Energy Reports., 6(4), 124-130. </w:t>
      </w:r>
      <w:hyperlink r:id="rId2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https://doi.org/10.1007/s40518-019-00139-y</w:t>
        </w:r>
      </w:hyperlink>
    </w:p>
    <w:bookmarkEnd w:id="3"/>
    <w:p w14:paraId="64183B7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Buhr, K., &amp; Wibeck, V. (2014). Communication approaches for carbon capture and storage: Underlying assumptions of limited versus extensive public engagement. Energy Research &amp; Social Science, 3, 5-12. </w:t>
      </w:r>
      <w:hyperlink r:id="rId2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https://doi.org/10.1016/j.erss.2014.05.004</w:t>
        </w:r>
      </w:hyperlink>
    </w:p>
    <w:p w14:paraId="10AF6AD4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Carley, S. R., Krause, R. M., Warren, D. C., Rupp, J. A., &amp; Graham, J. D. (2012). Early public impressions of terrestrial carbon capture and storage in a coal-intensive state.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Environmental Science &amp; Technology, 46(13), 7086-7093. </w:t>
      </w:r>
      <w:hyperlink r:id="rId2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FR"/>
          </w:rPr>
          <w:t>https://doi.org/10.1021/es300698n</w:t>
        </w:r>
      </w:hyperlink>
    </w:p>
    <w:p w14:paraId="34A20BE0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Chailleux, S., &amp; de Sartre, X. A. (2021).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acceptance of carbon dioxide capture and storage: a debate that did not take place.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lang w:val="fr-FR"/>
        </w:rPr>
        <w:t>Natures Sciences Societes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>, (Supp. 5), 12-24.</w:t>
      </w:r>
    </w:p>
    <w:p w14:paraId="47AE677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Chen, Z., Li, Q., Liu, L., Zhang, X., Kuang, L., Jia, L., &amp; Liu, G. (2015).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 large national survey of public perceptions of CCS technology in china. Applied Energy, 158, 366-377. </w:t>
      </w:r>
      <w:hyperlink r:id="rId2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https://doi.org/10.1016/j.apenergy.2015.08.046</w:t>
        </w:r>
      </w:hyperlink>
    </w:p>
    <w:p w14:paraId="08C3367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Cheng, N., Fürth, M., Johnson, M. C., Tay, Z. Y., Shenoi, R. A., &amp; Wilson, P. A. (2013). Engaging the community with a “Green town” concept. Energy Procedia, 37, 7337-7345. </w:t>
      </w:r>
      <w:hyperlink r:id="rId3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https://doi.org/10.1016/j.egypro.2013.06.672</w:t>
        </w:r>
      </w:hyperlink>
    </w:p>
    <w:p w14:paraId="440C3F1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Cobo, S., Galán-Martín, Á., Tulus, V., Huijbregts, M. A. J., &amp; Guillén-Gosálbez, G. (2022). Human and planetary health implications of negative emissions technologies.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Nature Communications, 13(1), 2535- 2535. </w:t>
      </w:r>
      <w:hyperlink r:id="rId3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FR"/>
          </w:rPr>
          <w:t>https://doi.org/10.1038/s41467-022-30136-7</w:t>
        </w:r>
      </w:hyperlink>
    </w:p>
    <w:p w14:paraId="24DDAF2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Cox, E., Bellamy, R., &amp; Waller, L. (2024).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attitudes and emotions toward novel carbon removal methods in alternative sociotechnical scenarios. Environmental Research Letters, 19(8), 84026. </w:t>
      </w:r>
      <w:hyperlink r:id="rId3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https://doi.org/10.1088/1748-9326/ad5dd0</w:t>
        </w:r>
      </w:hyperlink>
    </w:p>
    <w:p w14:paraId="016F0263" w14:textId="4A4A833F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Cox, E., Spence, E., &amp; Pidgeon, N. (2020). Public perceptions of carbon dioxide removal in the united states and the united kingdom. Nature Climate Change, 10(8), 744-749. https://doi.org/10.1038/s41558- 020-0823-z</w:t>
      </w:r>
    </w:p>
    <w:p w14:paraId="3D0BCDF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Cuppen, E., Brunsting, S., Pesch, U., &amp; Feenstra, Y. (2015). How stakeholder interactions can reduce space for moral considerations in decision making: A contested CCS project in the netherlands. Environment and Planning. A, 47(9), 1963-1978. </w:t>
      </w:r>
      <w:hyperlink r:id="rId3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https://doi.org/10.1177/0308518X15597408</w:t>
        </w:r>
      </w:hyperlink>
    </w:p>
    <w:p w14:paraId="08EA8818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de Best-Waldhober, M., Paukovic, M., Brunsting, S., &amp; Daamen, D. (2011). Awareness, knowledge, beliefs, and opinions regarding CCS of the dutch general public before and after information.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Energy Procedia, 4, 6292-6299. </w:t>
      </w:r>
      <w:hyperlink r:id="rId3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s-ES"/>
          </w:rPr>
          <w:t>https://doi.org/10.1016/j.egypro.2011.02.644</w:t>
        </w:r>
      </w:hyperlink>
    </w:p>
    <w:p w14:paraId="2873B16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Davis, J. A., Salehi, N., Li, L., &amp; Shafiee-Jood, M. (2025). Carbon dioxide pipelines are disproportionally located in marginalized communities in the united states. Communications Earth &amp; Environment, 6(1), 339- 11. https://doi.org/10.1038/s43247-025-02295-0</w:t>
      </w:r>
    </w:p>
    <w:p w14:paraId="796A589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4" w:name="_Hlk208730714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de Medeiros Costa, H. K., Seabra, P. N., Arlota, C., &amp; dos Santos, E. M. (2021).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Sustainable development and its link to Carbon Capture and Storage (CCS) technology: toward an equitable energy transition. In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Carbon Capture and Storage in International Energy Policy and Law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(pp. 357-370). Elsevier.</w:t>
      </w:r>
    </w:p>
    <w:bookmarkEnd w:id="4"/>
    <w:p w14:paraId="7FD6A42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Donnison, C. L., Trdlicova, K., Mohr, A., &amp; Taylor, G. (2023). A net-zero storyline for success? news media analysis of the social legitimacy of bioenergy with carbon capture and storage in the united kingdom. Energy Research &amp; Social Science, 102, 103153. </w:t>
      </w:r>
      <w:hyperlink r:id="rId3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https://doi.org/10.1016/j.erss.2023.103153</w:t>
        </w:r>
      </w:hyperlink>
    </w:p>
    <w:p w14:paraId="6865391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Dütschke, E., Wohlfarth, K., Höller, S., Viebahn, P., Schumann, D., &amp; Pietzner, K. (2016). Differences in the public perception of CCS in germany depending on CO2 source, transport option and storage location. International Journal of Greenhouse Gas Control, 53, 149-159. </w:t>
      </w:r>
      <w:hyperlink r:id="rId3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https://doi.org/10.1016/j.ijggc.2016.07.043</w:t>
        </w:r>
      </w:hyperlink>
    </w:p>
    <w:p w14:paraId="0E4B68F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Duan, H. (2010). The public perspective of carbon capture and storage for CO2 emission reductions in china. Energy Policy, 38(9), 5281-5289. </w:t>
      </w:r>
      <w:hyperlink r:id="rId3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https://doi.org/10.1016/j.enpol.2010.05.040</w:t>
        </w:r>
      </w:hyperlink>
    </w:p>
    <w:p w14:paraId="7E05B39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Dwyer, G. (2014). Emerging Legislative Regimes for Regulating Carbon Capture and Storage Activities in Australia: To What Extent Do They Facilitate Access to Procedural Justice?.</w:t>
      </w:r>
    </w:p>
    <w:p w14:paraId="3BC8E54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lang w:val="nl-NL"/>
        </w:rPr>
        <w:t xml:space="preserve">Engelmann, L., Haverkämper, I., Wilkowska, W., &amp; Ziefle, M. (2025).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Perceived benefits and barriers of direct air carbon capture and storage: Applying a holistic perspective among german citizens using structural equation modeling. Energy Research &amp; Social Science, 127, 104270. https://doi.org/10.1016/j.erss.2025.104270</w:t>
      </w:r>
    </w:p>
    <w:p w14:paraId="2511B5A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Fikru, M. G., &amp; Nguyen, N. (2024). Factors shaping public support for more carbon capture and storage projects in the united states. Environmental Management (New York), 74(3), 425-438. </w:t>
      </w:r>
      <w:hyperlink r:id="rId3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https://doi.org/10.1007/s00267-024-02000-5</w:t>
        </w:r>
      </w:hyperlink>
    </w:p>
    <w:p w14:paraId="3371C89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Fischedick, M., Pietzner, K., Supersberger, N., Esken, A., Kuckshinrichs, W., Zapp, P., Linßen, J., Schumann, D., Radgen, P., Cremer, C., Gruber, E., Schnepf, N., Roser, A., &amp;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Idrissova, F. (2009). Stakeholder acceptance of carbon capture and storage in germany. Energy Procedia, 1(1), 4783-4787. </w:t>
      </w:r>
      <w:hyperlink r:id="rId3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https://doi.org/10.1016/j.egypro.2009.02.304</w:t>
        </w:r>
      </w:hyperlink>
    </w:p>
    <w:p w14:paraId="2F29204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Fürst, K., &amp; Strunge, T. (2024). Perception of carbon capture and utilization - a framing analysis of germanspeaking media. Frontiers in Energy Research, 12</w:t>
      </w:r>
      <w:hyperlink r:id="rId4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https://doi.org/10.3389/fenrg.2024.1424865</w:t>
        </w:r>
      </w:hyperlink>
    </w:p>
    <w:p w14:paraId="57C8DC7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Fuhrman, J., McJeon, H., Patel, P., Doney, S. C., Shobe, W. M., Clarens, A. F., &amp; Pacific Northwest National Laboratory (PNNL), Richland, WA (United States). (2020). Food–energy–water implications of negative emissions technologies in a +1.5 °C future. Nature Climate Change, 10(10), 920-927. </w:t>
      </w:r>
      <w:hyperlink r:id="rId4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https://doi.org/10.1038/s41558-020-0876-z</w:t>
        </w:r>
      </w:hyperlink>
    </w:p>
    <w:p w14:paraId="4FBEF82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Gidden, M. J., Brutschin, E., Ganti, G., Unlu, G., Zakeri, B., Fricko, O., Mitterrutzner, B., Lovat, F., &amp; Riahi, K. (2023). Fairness and feasibility in deep mitigation pathways with novel carbon dioxide removal considering institutional capacity to mitigate. Environmental Research Letters, 18(7), 74006. </w:t>
      </w:r>
      <w:hyperlink r:id="rId4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https://doi.org/10.1088/1748-9326/acd8d5</w:t>
        </w:r>
      </w:hyperlink>
    </w:p>
    <w:p w14:paraId="6C41F29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Glanz, S., &amp; Schönauer, A. (2021). Towards a low-carbon society via hydrogen and carbon capture and storage: Social acceptance from a stakeholder perspective. Journal of Sustainable Development of Energy, Water and Environment Systems, 9(1), 9-0. </w:t>
      </w:r>
      <w:hyperlink r:id="rId4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https://doi.org/10.13044/j.sdewes.d8.0322</w:t>
        </w:r>
      </w:hyperlink>
    </w:p>
    <w:p w14:paraId="3904543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Gough, C., Cunningham, R., &amp; Mander, S. (2018). Understanding key elements in establishing a social license for CCS: An empirical approach. International Journal of Greenhouse Gas Control, 68, 16-25. </w:t>
      </w:r>
      <w:hyperlink r:id="rId4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https://doi.org/10.1016/j.ijggc.2017.11.003</w:t>
        </w:r>
      </w:hyperlink>
    </w:p>
    <w:p w14:paraId="761F6ED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5" w:name="_Hlk208730966"/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Gough, C., &amp; Boucher, P. (2013). Ethical attitudes to underground CO2 storage: Points of convergence and potential faultlines. International Journal of Greenhouse Gas Control, 13, 156-167. </w:t>
      </w:r>
      <w:hyperlink r:id="rId4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https://doi.org/10.1016/j.ijggc.2012.12.005</w:t>
        </w:r>
      </w:hyperlink>
    </w:p>
    <w:bookmarkEnd w:id="5"/>
    <w:p w14:paraId="2EECE68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Gough, C., Taylor, I., &amp; Shackley, S. (2002). burying carbon under the sea: An initial exploration of public opinions. Energy &amp; Environment (Essex, England), 13(6), 883-900. </w:t>
      </w:r>
      <w:hyperlink r:id="rId4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https://doi.org/10.1260/095830502762231331</w:t>
        </w:r>
      </w:hyperlink>
    </w:p>
    <w:p w14:paraId="5155C08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Görsch, R., Perlaviciute, G., &amp; Steg, L. (2025).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A systematic review of public acceptability and perceived impacts of eleven energy sources and mitigation technologies. Global Environmental Change, 93, 103014. https://doi.org/10.1016/j.gloenvcha.2025.103014</w:t>
      </w:r>
    </w:p>
    <w:p w14:paraId="61C71CC8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Gren, I., Tirkaso, W., &amp; Sveriges lantbruksuniversitet. (2021). Costs and equity of uncertain greenhouse gas reductions – fuel, food and negative emissions in sweden. Energy Economics, 104, 105638. </w:t>
      </w:r>
      <w:hyperlink r:id="rId4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https://doi.org/10.1016/j.eneco.2021.105638</w:t>
        </w:r>
      </w:hyperlink>
    </w:p>
    <w:p w14:paraId="2EA8118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Große-Kreul, F., Altstadt, L., Reichmann, A., Weber, N., &amp; Witte, K. (2024). Understanding public acceptance amidst controversy and ignorance: The case of industrial carbon capture and storage in germany. Energy Research &amp; Social Science, 118, 103838. </w:t>
      </w:r>
      <w:hyperlink r:id="rId4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https://doi.org/10.1016/j.erss.2024.103838</w:t>
        </w:r>
      </w:hyperlink>
    </w:p>
    <w:p w14:paraId="00B53EF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Guo, Y., Ashworth, P., Sun, Y., Yang, B., Yang, J., &amp; Chen, J. (2019). The influence of narrative versus statistical evidence on public perception towards CCS in china: Survey results from local residents in shandong and henan provinces. International Journal of Greenhouse Gas Control, 84, 54-61. </w:t>
      </w:r>
      <w:hyperlink r:id="rId4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https://doi.org/10.1016/j.ijggc.2019.02.021</w:t>
        </w:r>
      </w:hyperlink>
    </w:p>
    <w:p w14:paraId="7AACFF95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Haug, J. K., &amp; Stigson, P. (2016). Local acceptance and communication as crucial elements for realizing CCS in the nordic region.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Energy Procedia, 86, 315-323. </w:t>
      </w:r>
      <w:hyperlink r:id="rId5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s-ES"/>
          </w:rPr>
          <w:t>https://doi.org/10.1016/j.egypro.2016.01.032</w:t>
        </w:r>
      </w:hyperlink>
    </w:p>
    <w:p w14:paraId="59D5E89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Ha-Duong, M., Nadaï, A., &amp; Campos, A. S. (2009).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 survey on the public perception of CCS in france. International Journal of Greenhouse Gas Control, 3(5), 633-640. </w:t>
      </w:r>
      <w:hyperlink r:id="rId5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https://doi.org/10.1016/j.ijggc.2009.05.003</w:t>
        </w:r>
      </w:hyperlink>
    </w:p>
    <w:p w14:paraId="7E48032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Hajian, C. S. S., &amp; Sedighi, M. (2022).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A Critical survey of Bioenergy with Carbon capture and Storage (BECCS). In M. Kolahi, H. Ghaebi, M. Ebadollahi, M. Amidpour &amp; F. Jabari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(Eds.), Synergy development in renewables assisted multi-carrier systems (pp. 255-278). Springer International Publishing AG. </w:t>
      </w:r>
      <w:hyperlink r:id="rId5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https://doi.org/10.1007/978-3-030-90720-4_10</w:t>
        </w:r>
      </w:hyperlink>
    </w:p>
    <w:p w14:paraId="6A77943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6" w:name="_Hlk208732963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Honegger, M., Baatz, C., Eberenz, S., Holland-Cunz, A., Michaelowa, A., Pokorny, B., ... &amp; Winkler, M. (2022). The ABC of governance principles for carbon dioxide removal policy.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Frontiers in Climate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4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884163.</w:t>
      </w:r>
    </w:p>
    <w:bookmarkEnd w:id="6"/>
    <w:p w14:paraId="087F128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Hurlbert, M., &amp; Osazuwa-Peters, M. (2023). Carbon capture and storage in saskatchewan: An analysis of communicative practices in a contested technology. Renewable &amp; Sustainable Energy Reviews, 173, 113104. </w:t>
      </w:r>
      <w:hyperlink r:id="rId5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https://doi.org/10.1016/j.rser.2022.113104</w:t>
        </w:r>
      </w:hyperlink>
    </w:p>
    <w:p w14:paraId="0DF760A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Huijts, N. M. A., Midden, C. J. H., &amp; Meijnders, A. L. (2007). Social acceptance of carbon dioxide storage. Energy Policy, 35(5), 2780-2789. </w:t>
      </w:r>
      <w:hyperlink r:id="rId5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https://doi.org/10.1016/j.enpol.2006.12.007</w:t>
        </w:r>
      </w:hyperlink>
    </w:p>
    <w:p w14:paraId="3298836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Itaoka, K., Okuda, Y., Saito, A., &amp; Akai, M. (2009).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Influential information and factors for social acceptance of CCS: The 2nd round survey of public opinion in japan. Energy Procedia, 1(1), 4803-4810. </w:t>
      </w:r>
      <w:hyperlink r:id="rId5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https://doi.org/10.1016/j.egypro.2009.02.307</w:t>
        </w:r>
      </w:hyperlink>
    </w:p>
    <w:p w14:paraId="5D073BB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Karimi, F. (2021). Stakeholders’ risk perceptions of decarbonised energy system: Insights into patterns of behaviour. Energies (Basel), 14(21), 7205. </w:t>
      </w:r>
      <w:hyperlink r:id="rId5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https://doi.org/10.3390/en14217205</w:t>
        </w:r>
      </w:hyperlink>
    </w:p>
    <w:p w14:paraId="012EB1B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Karytsas, S., Polyzou, O., Oikonomou, T. I., &amp; Karytsas, C. (2023). A transnational study on the determinants of social acceptance of carbon capture, transport, and storage (CCS). IOP Conference Series. Earth and Environmental Science, 1196(1), 12092. https://doi.org/10.1088/1755- 1315/1196/1/012092.</w:t>
      </w:r>
    </w:p>
    <w:p w14:paraId="77659E8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7" w:name="_Hlk208733021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Karki, L., Lieu, J., Xylia, M., Laub, M., Ismangil, D., Virla, L., Rahn, E., Bilbao, B. A., Indriani, S. N., Martin Gallego, P., Suleiman, A. K. A., Schaldch, R., Takama, T., Marques da Silva, José Rafael, &amp; Johnson, F. X. (2023). Potentials and barriers to land-based mitigation technologies and practices (LMTs)—a review. Environmental Research Letters, 18(9), 93003. </w:t>
      </w:r>
      <w:hyperlink r:id="rId5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https://doi.org/10.1088/1748-9326/ace91f</w:t>
        </w:r>
      </w:hyperlink>
    </w:p>
    <w:bookmarkEnd w:id="7"/>
    <w:p w14:paraId="107EF54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Karimi, F., &amp; Toikka, A. (2018). General public reactions to carbon capture and storage: Does culture matter? International Journal of Greenhouse Gas Control, 70, 193-201. </w:t>
      </w:r>
      <w:hyperlink r:id="rId5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https://doi.org/10.1016/j.ijggc.2018.01.012</w:t>
        </w:r>
      </w:hyperlink>
    </w:p>
    <w:p w14:paraId="7194D3E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Karimi, F., &amp; Toikka, A. (2014). The relation between cultural structures and risk perception: How does social acceptance of carbon capture and storage emerge? Energy Procedia, 63, 7087-7095. </w:t>
      </w:r>
      <w:hyperlink r:id="rId5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https://doi.org/10.1016/j.egypro.2014.11.743</w:t>
        </w:r>
      </w:hyperlink>
    </w:p>
    <w:p w14:paraId="75920B5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Karimi, F., Marzban, E., &amp; Dahlberg, U. (2025). Navigating the future of carbon capture and storage technology: The interplay of social acceptability and political development. Journal of Integrative Environmental Sciences, 22(1)https://doi.org/10.1080/1943815X.2025.2529796</w:t>
      </w:r>
    </w:p>
    <w:p w14:paraId="7ECA4BA4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Keeley, A. R., Koo, K., Chapman, A., &amp; Managi, S. (2025). Psychological and socio-economic drivers of public acceptance for direct air capture and utilization technology. Journal of Cleaner Production, 519, 145962. https://doi.org/10.1016/j.jclepro.2025.145962</w:t>
      </w:r>
    </w:p>
    <w:p w14:paraId="31C4CB9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Kojo, M., &amp; Innola, E. (2017). Carbon capture and storage in the finnish print media. Risk, Hazards &amp; Crisis in Public Policy, 8(2), 113-146. </w:t>
      </w:r>
      <w:hyperlink r:id="rId6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https://doi.org/10.1002/rhc3.12111</w:t>
        </w:r>
      </w:hyperlink>
    </w:p>
    <w:p w14:paraId="65C320D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Krause, R. M., Carley, S. R., Warren, D. C., Rupp, J. A., &amp; Graham, J. D. (2014). "not in (or under) my backyard": Geographic proximity and public acceptance of carbon capture and storage facilities. Risk Analysis, 34(3), 529-540. </w:t>
      </w:r>
      <w:hyperlink r:id="rId6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https://doi.org/10.1111/risa.12119</w:t>
        </w:r>
      </w:hyperlink>
    </w:p>
    <w:p w14:paraId="09CEDE4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Kraeusel, J., &amp; Möst, D. (2012). Carbon capture and storage on its way to large-scale deployment: Social acceptance and willingness to pay in germany. Energy Policy, 49(1), 642-651. </w:t>
      </w:r>
      <w:hyperlink r:id="rId6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https://doi.org/10.1016/j.enpol.2012.07.006</w:t>
        </w:r>
      </w:hyperlink>
    </w:p>
    <w:p w14:paraId="6031EFE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Kubota, H., &amp; Shimota, A. (2017). How should information about CCS be shared with the japanese public? Energy Procedia, 114, 7205-7211. </w:t>
      </w:r>
      <w:hyperlink r:id="rId6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https://doi.org/10.1016/j.egypro.2017.03.1827</w:t>
        </w:r>
      </w:hyperlink>
    </w:p>
    <w:p w14:paraId="76CE68C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Kuckshinrichs, W., Hake, J., Springer Nature - Springer Earth and Environmental Science eBooks 2015 English International, &amp; SpringerLink (Online service). (2015;2014;). In Kuckshinrichs W., Hake J.(Eds.), Carbon capture, storage and use: Technical, economic, environmental and societal perspectives (1;2015;2015.; ed.). Springer International Publishing. </w:t>
      </w:r>
      <w:hyperlink r:id="rId6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https://doi.org/10.1007/978-3-319-11943-4</w:t>
        </w:r>
      </w:hyperlink>
    </w:p>
    <w:p w14:paraId="6795B88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Ladenburg, J., Kim, J., Zuch, M., &amp; Soytas, U. (2024). Taking the carbon capture and storage, wind power, PV or other renewable technology path to fight climate change? exploring the acceptance of climate change mitigation technologies – A danish national representative study. Renewable Energy, 220, 119582. </w:t>
      </w:r>
      <w:hyperlink r:id="rId6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https://doi.org/10.1016/j.renene.2023.119582</w:t>
        </w:r>
      </w:hyperlink>
    </w:p>
    <w:p w14:paraId="75D451E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Lam, Y., Ventrella, J., Baptista, A. I., &amp; Rodriguez, J. D. (2025). Analysis of proposed carbon capture projects in the US power sector and co-location with environmental justice communities. PloS One, 20(5), e0323817. https://doi.org/10.1371/journal.pone.0323817</w:t>
      </w:r>
    </w:p>
    <w:p w14:paraId="6D57F738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Leiss, W., &amp; Larkin, P. (2019). Risk communication and public engagement in CCS projects: The foundations of public acceptability.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International Journal of Risk Assessment and Management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22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(3-4), 384-403.</w:t>
      </w:r>
    </w:p>
    <w:p w14:paraId="2E3A488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Lima, P. R., Pereira, A. A. M., Chaves, Gisele de Lorena Diniz, &amp; Meneguelo, A. P. (2021).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Environmental awareness and public perception on carbon capture and storage (CCS) in brazil. International Journal of Greenhouse Gas Control, 111, 103467. </w:t>
      </w:r>
      <w:hyperlink r:id="rId6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https://doi.org/10.1016/j.ijggc.2021.103467</w:t>
        </w:r>
      </w:hyperlink>
    </w:p>
    <w:p w14:paraId="0CFC8DC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Linzenich, A., Arning, K., Offermann-van Heek, J., &amp; Ziefle, M. (2019).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Uncovering attitudes towards carbon capture storage and utilization technologies in germany: Insights into affective-cognitive evaluations of benefits and risks. Energy Research &amp; Social Science, 48, 205-218. </w:t>
      </w:r>
      <w:hyperlink r:id="rId6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https://doi.org/10.1016/j.erss.2018.09.017</w:t>
        </w:r>
      </w:hyperlink>
    </w:p>
    <w:p w14:paraId="4FD7CA0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Low, S., Fritz, L., Baum, C. M., &amp; Sovacool, B. K. (2024). Public perceptions on carbon removal from focus groups in 22 countries.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>Nature Communications, 15(1), 3453-3453. https://doi.org/10.1038/s41467-024- 47853-w.</w:t>
      </w:r>
    </w:p>
    <w:p w14:paraId="246D89D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</w:pPr>
      <w:bookmarkStart w:id="8" w:name="_Hlk208733503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>L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׳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Orange Seigo, S., Dohle, S., &amp; Siegrist, M. (2014).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perception of carbon capture and storage (CCS): A review.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Renewable &amp; Sustainable Energy Reviews, 38, 848-863. </w:t>
      </w:r>
      <w:hyperlink r:id="rId6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s-ES"/>
          </w:rPr>
          <w:t>https://doi.org/10.1016/j.rser.2014.07.017</w:t>
        </w:r>
      </w:hyperlink>
    </w:p>
    <w:bookmarkEnd w:id="8"/>
    <w:p w14:paraId="194DD22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Lupion, M., Pérez, A., Torrecilla, F., &amp; Merino, B. (2013).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Lessons learned from the public perception and engagement strategy-experiences in CIUDEN's CCS facilities in spain. Energy Procedia, 37, 7369-7379. </w:t>
      </w:r>
      <w:hyperlink r:id="rId6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https://doi.org/10.1016/j.egypro.2013.06.678</w:t>
        </w:r>
      </w:hyperlink>
    </w:p>
    <w:p w14:paraId="5983DBD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</w:rPr>
        <w:t>Mascarenhas, K. L., Baccari, G., &amp; Weber, N. (2025). Social perception and acceptance of CCS and CCU technologies: A comparison through a socio-technical approach. In A. J. Fossa, E. G. Pereira &amp; T. L. Muinzer (Eds.), Carbon capture utilization and storage (pp. 183-204). Palgrave Macmillan. https://doi.org/10.1007/978-3-031-81272-9_7</w:t>
      </w:r>
    </w:p>
    <w:p w14:paraId="329681E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9" w:name="_Hlk208733078"/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McElwee, P. (2023). Advocating afforestation, betting on BECCS: Land-based negative emissions technologies (NETs) and agrarian livelihoods in the global south. The Journal of Peasant Studies, 50(1), 185-214. </w:t>
      </w:r>
      <w:hyperlink r:id="rId7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https://doi.org/10.1080/03066150.2022.2117032</w:t>
        </w:r>
      </w:hyperlink>
    </w:p>
    <w:bookmarkEnd w:id="9"/>
    <w:p w14:paraId="5301715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McLaren, D. P. (2012). procedural justice in carbon capture and storage. Energy &amp; Environment (Essex, England), 23(2/3), 345-365. </w:t>
      </w:r>
      <w:hyperlink r:id="rId7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https://doi.org/10.1260/0958-305X.23.2-3.345</w:t>
        </w:r>
      </w:hyperlink>
    </w:p>
    <w:p w14:paraId="796650A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0" w:name="_Hlk208765326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McLaren, D., Krieger, K., &amp; Bickerstaff, K. (2013). Justice in energy system transitions: the case of carbon capture and storage.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Energy Justice in a Changing Climate: Social Equity and Low-Carbon Energy, eds K. Bickerstaff, G. Walker, and H. Bulkeley (London: Zed Books Ltd.)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158-181.</w:t>
      </w:r>
    </w:p>
    <w:p w14:paraId="6530F108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1" w:name="_Hlk208765250"/>
      <w:bookmarkEnd w:id="10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Medvecky, F., Lacey, J., &amp; Ashworth, P. (2014). Examining the role of carbon capture and storage through an ethical lens. Science and Engineering Ethics, 20(4), 1111-1128. https://doi.org/10.1007/s11948-013- 9474-z.</w:t>
      </w:r>
    </w:p>
    <w:bookmarkEnd w:id="11"/>
    <w:p w14:paraId="219B9C25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Merk, C., Nordø, Å. D., Andersen, G., Lægreid, O. M., &amp; Tvinnereim, E. (2022). Don't send us your waste gases: Public attitudes toward international carbon dioxide transportation and storage in europe. Energy Research &amp; Social Science, 87, 102450. </w:t>
      </w:r>
      <w:hyperlink r:id="rId7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https://doi.org/10.1016/j.erss.2021.102450</w:t>
        </w:r>
      </w:hyperlink>
    </w:p>
    <w:p w14:paraId="69C201E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Merk, C., Klaus, G., Pohlers, J., Ernst, A., Ott, K., &amp; Rehdanz, K. (2019). Public perceptions of climate engineering: Laypersons' acceptance at different levels of knowledge and intensities of deliberation. Gaia (Heidelberg, Germany), 28(4), 348-355. </w:t>
      </w:r>
      <w:hyperlink r:id="rId7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https://doi.org/10.14512/gaia.28.4.6</w:t>
        </w:r>
      </w:hyperlink>
    </w:p>
    <w:p w14:paraId="52D0835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>Mintz-Woo, K. (2023). The NET effect: Negative emissions technologies and the need–efficiency trade-off. Global Sustainability, 6</w:t>
      </w:r>
      <w:hyperlink r:id="rId7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https://doi.org/10.1017/sus.2023.3</w:t>
        </w:r>
      </w:hyperlink>
    </w:p>
    <w:p w14:paraId="244B7AD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Mintz-Woo, K., &amp; Lane, J. (2021). Why and where to fund carbon capture and storage. Science and Engineering Ethics, 27(6), 70-70. </w:t>
      </w:r>
      <w:hyperlink r:id="rId7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https://doi.org/10.1007/s11948-021-00344-3</w:t>
        </w:r>
      </w:hyperlink>
    </w:p>
    <w:p w14:paraId="7EB39870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bookmarkStart w:id="12" w:name="_Hlk208730799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Morrow, D. R. (2021). Is there a role for carbon capture and storage in a just transition?.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One Earth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4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(11), 1546-1547.</w:t>
      </w:r>
    </w:p>
    <w:bookmarkEnd w:id="12"/>
    <w:p w14:paraId="4AEBEBD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Mors, E. t., &amp; Groeneweg, J. (2016). The potential of local community compensation for hosting facilities. Paper presented at the </w:t>
      </w:r>
      <w:hyperlink r:id="rId7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https://doi.org/10.2118/179228-MS</w:t>
        </w:r>
      </w:hyperlink>
    </w:p>
    <w:p w14:paraId="57C340F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Mulyasari, F., Nur Ahadi, M., Harahap, A. K., Lestari, P., Ahmad, P., Sungkowo, A., ... &amp; Kadir, W. G. A. (2018). Preliminary Public Engagement Plan and Typology of Communication Dynamics Forccs Gundih Pilot Project in Indonesia.</w:t>
      </w:r>
    </w:p>
    <w:p w14:paraId="57302AD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Nawaz, S., &amp; Satterfield, T. (2024). Towards just, responsible, and socially viable carbon removal: Lessons from offshore DACCS research for early-stage carbon removal projects. Environmental Science &amp; Policy, 151, 103633. </w:t>
      </w:r>
      <w:hyperlink r:id="rId7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https://doi.org/10.1016/j.envsci.2023.103633</w:t>
        </w:r>
      </w:hyperlink>
    </w:p>
    <w:p w14:paraId="6DE8FEA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Nawaz, S., Peterson St-Laurent, G., &amp; Satterfield, T. (2023). Public evaluations of four approaches to ocean-based carbon dioxide removal. Climate Policy, 23(3), 379-394. </w:t>
      </w:r>
      <w:hyperlink r:id="rId7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https://doi.org/10.1080/14693062.2023.2179589</w:t>
        </w:r>
      </w:hyperlink>
    </w:p>
    <w:p w14:paraId="1E7D55F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Netto, A. L. A., Câmara, G., Rocha, E., Silva, A. L., Andrade, J. C. S., Peyerl, D., &amp; Rocha, P. (2020). A first look at social factors driving CCS perception in brazil: A case study in the recôncavo basin. International Journal of Greenhouse Gas Control, 98, 103053. </w:t>
      </w:r>
      <w:hyperlink r:id="rId7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https://doi.org/10.1016/j.ijggc.2020.103053</w:t>
        </w:r>
      </w:hyperlink>
    </w:p>
    <w:p w14:paraId="495862D0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ins w:id="13" w:author="Roza Behroozi" w:date="2025-06-02T14:27:00Z" w16du:dateUtc="2025-06-02T12:27:00Z"/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Nerlich, B., &amp; Jaspal, R. (2013). UK media representations of carbon capture and storage: Actors, frames and metaphors. Metaphor and the Social World, 3(1), 35-53. </w:t>
      </w:r>
      <w:hyperlink r:id="rId8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https://doi.org/10.1075/msw.3.1.02ner</w:t>
        </w:r>
      </w:hyperlink>
    </w:p>
    <w:p w14:paraId="7743A7D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Oh, C. (2024). Contestation in social acceptance of direct air capture (DAC) technologies in korea by differing framings over governance principles. Journal of Open Innovation, 10(4), 100403. </w:t>
      </w:r>
      <w:hyperlink r:id="rId8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https://doi.org/10.1016/j.joitmc.2024.100403</w:t>
        </w:r>
      </w:hyperlink>
    </w:p>
    <w:p w14:paraId="798AC0E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Oltra, C., Upham, P., Riesch, H., Boso, A., Brunsting, S., Duetschke, E., &amp; Lis, A. (2012). Public responses to CO sub(2) storage sites: Lessons from five european cases.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Energy &amp; Environment (Essex, England), 23(2), 227-248. </w:t>
      </w:r>
      <w:hyperlink r:id="rId8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FR"/>
          </w:rPr>
          <w:t>https://doi.org/10.1260/0958-305X.23.2-3.227</w:t>
        </w:r>
      </w:hyperlink>
    </w:p>
    <w:p w14:paraId="5B17BAB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Oltra, C., Sala, R., Solà, R., Di Masso, M., &amp; Rowe, G. (2010).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Lay perceptions of carbon capture and storage technology. International Journal of Greenhouse Gas Control, 4(4), 698-706. </w:t>
      </w:r>
      <w:hyperlink r:id="rId8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https://doi.org/10.1016/j.ijggc.2010.02.001</w:t>
        </w:r>
      </w:hyperlink>
    </w:p>
    <w:p w14:paraId="38637D2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  <w:lang w:val="nl-NL"/>
        </w:rPr>
        <w:t xml:space="preserve">Owen, A., Burke, J., &amp; Serin, E. (2022). 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Who pays for BECCS and DACCS in the UK: Designing equitable climate policy. Climate Policy, 22(8), 1050-1068. </w:t>
      </w:r>
      <w:hyperlink r:id="rId8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https://doi.org/10.1080/14693062.2022.2104793</w:t>
        </w:r>
      </w:hyperlink>
    </w:p>
    <w:p w14:paraId="5BC576F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Pianta, S., Rinscheid, A., &amp; Weber, E. U. (2021). Carbon capture and storage in the united states: Perceptions, preferences, and lessons for policy. Energy Policy, 151, 112149. </w:t>
      </w:r>
      <w:hyperlink r:id="rId8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https://doi.org/10.1016/j.enpol.2021.112149</w:t>
        </w:r>
      </w:hyperlink>
    </w:p>
    <w:p w14:paraId="2482C34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Pietzner, K., Schwarz, A., Duetschke, E., &amp; Schumann, D. (2014). Media coverage of four carbon capture and storage (CCS) projects in germany: Analysis of 1,115 regional newspaper articles.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Energy Procedia, 63, 7141-7148. </w:t>
      </w:r>
      <w:hyperlink r:id="rId8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GB"/>
          </w:rPr>
          <w:t>https://doi.org/10.1016/j.egypro.2014.11.750</w:t>
        </w:r>
      </w:hyperlink>
    </w:p>
    <w:p w14:paraId="478ABB6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Pokharel, P. (2025). Prospects of environmental justice assessment in carbon capture and storage project in wyoming. The International Journal of Interdisciplinary Social and Community Studies (Print), 21(1), 49-80. https://doi.org/10.18848/2324-7576/CGP/v21i01/49-80</w:t>
      </w:r>
    </w:p>
    <w:p w14:paraId="30456B1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208142868"/>
      <w:r w:rsidRPr="00C03148">
        <w:rPr>
          <w:rFonts w:ascii="Times New Roman" w:eastAsia="Times New Roman" w:hAnsi="Times New Roman" w:cs="Times New Roman"/>
          <w:sz w:val="24"/>
          <w:szCs w:val="24"/>
          <w:lang w:val="nl-NL"/>
        </w:rPr>
        <w:t>Popp</w:t>
      </w:r>
      <w:bookmarkEnd w:id="14"/>
      <w:r w:rsidRPr="00C0314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, A., Dietrich, J. P., Lotze-Campen, H., Klein, D., Bauer, N., Krause, M., Beringer, T., Gerten, D., &amp; Edenhofer, O. (2011). </w:t>
      </w:r>
      <w:r w:rsidRPr="00C03148">
        <w:rPr>
          <w:rFonts w:ascii="Times New Roman" w:eastAsia="Times New Roman" w:hAnsi="Times New Roman" w:cs="Times New Roman"/>
          <w:sz w:val="24"/>
          <w:szCs w:val="24"/>
        </w:rPr>
        <w:t xml:space="preserve">The economic potential of bioenergy for climate change mitigation with special attention given to implications for the land system. Environmental Research Letters, 6(3), 034017-9. </w:t>
      </w:r>
      <w:hyperlink r:id="rId87" w:history="1">
        <w:r w:rsidRPr="00C0314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https://doi.org/10.1088/1748-9326/6/3/034017</w:t>
        </w:r>
      </w:hyperlink>
    </w:p>
    <w:p w14:paraId="722A1C0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sz w:val="24"/>
          <w:szCs w:val="24"/>
        </w:rPr>
        <w:t>Portugal-Pereira, J., Soterroni, A. C., Mazzone, A., &amp; Tristan, J. (2025). Assessing potential implications of the EU's carbon dioxide removal strategy on brazil's land ecosystems and local communities. Environmental Science &amp; Policy, 171, 104154. https://doi.org/10.1016/j.envsci.2025.104154</w:t>
      </w:r>
    </w:p>
    <w:p w14:paraId="5ABDDA9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Rowland, J., López‐Asensio, S., Bagci, A., Delicado, A., &amp; Prades, A. (2024).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Shaping information and knowledge on climate change technologies: A cross‐country qualitative analysis of carbon capture and storage results on google search. Journal of the American Society for Information Science and Technology, 75(5), 625-639. </w:t>
      </w:r>
      <w:hyperlink r:id="rId8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https://doi.org/10.1002/asi.24828</w:t>
        </w:r>
      </w:hyperlink>
    </w:p>
    <w:p w14:paraId="4078BFF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Roberts, T., &amp; Mander, S. (2011). Assessing public perceptions of CCS: Benefits, challenges and methods. Energy Procedia, 4, 6307-6314. </w:t>
      </w:r>
      <w:hyperlink r:id="rId8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https://doi.org/10.1016/j.egypro.2011.02.646</w:t>
        </w:r>
      </w:hyperlink>
    </w:p>
    <w:p w14:paraId="7369DF3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Satterfield, T., Nawaz, S., &amp; St-Laurent, G. P. (2023). Exploring public acceptability of direct air carbon capture with storage: Climate urgency, moral hazards and perceptions of the ‘whole versus the parts’. Climatic Change, 176(2), 14. </w:t>
      </w:r>
      <w:hyperlink r:id="rId9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https://doi.org/10.1007/s10584-023-03483-7</w:t>
        </w:r>
      </w:hyperlink>
    </w:p>
    <w:p w14:paraId="3FA440E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Setiawan, A. D., &amp; Cuppen, E. (2013). Stakeholder perspectives on carbon capture and storage in indonesia. Energy Policy, 61, 1188-1199. </w:t>
      </w:r>
      <w:hyperlink r:id="rId9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https://doi.org/10.1016/j.enpol.2013.06.057</w:t>
        </w:r>
      </w:hyperlink>
    </w:p>
    <w:p w14:paraId="1B5BB41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Schooley, C., Romeo, L., Pfander, I., Sharma, M., Justman, D., Bauer, J., &amp; Rose, K. (2024). A curated data resource to support safe carbon dioxide transport-route planning.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Data in Brief, 52(C), 109984- 109984. </w:t>
      </w:r>
      <w:hyperlink r:id="rId9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nl-NL"/>
          </w:rPr>
          <w:t>https://doi.org/10.1016/j.dib.2023.109984</w:t>
        </w:r>
      </w:hyperlink>
    </w:p>
    <w:p w14:paraId="32A4D4DC" w14:textId="77777777" w:rsidR="00F26F78" w:rsidRPr="00C03148" w:rsidRDefault="00F26F78" w:rsidP="00C03148">
      <w:pPr>
        <w:spacing w:before="240" w:after="240"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lang w:val="nl-NL"/>
        </w:rPr>
        <w:t xml:space="preserve">Schomakers, E., Engelmann, L., &amp; Ziefle, M. (2025).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Public preferences for local carbon capture and utilization implementation: A french-german comparison. Energy Policy, 206, 114781. https://doi.org/10.1016/j.enpol.2025.114781</w:t>
      </w:r>
    </w:p>
    <w:p w14:paraId="7886C87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Scott-Buechler, C., Cain, B., Osman, K., Ardoin, N. M., Fraser, C., Adcox, G., Polk, E., &amp; Jackson, R. B. (2024). Communities conditionally support deployment of direct air capture for carbon dioxide removal in the united states. Communications Earth &amp; Environment, 5(1), 175-13. </w:t>
      </w:r>
      <w:hyperlink r:id="rId93" w:history="1">
        <w:r w:rsidRPr="00C03148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white"/>
          </w:rPr>
          <w:t>https://doi.org/10.1038/s43247-024- 01334-6</w:t>
        </w:r>
      </w:hyperlink>
    </w:p>
    <w:p w14:paraId="65C6A266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Scott-Buechler, C., &amp; Wang, K. H. (2025). Navigating uncertainty: Direct air capture and just transition perspectives in gulf coast communities. Environmental Research Letters, 20(9), 94042. https://doi.org/10.1088/1748-9326/adf5d7</w:t>
      </w:r>
      <w:del w:id="15" w:author="Roza Behroozi" w:date="2025-09-10T22:52:00Z" w16du:dateUtc="2025-09-11T02:52:00Z">
        <w:r w:rsidRPr="00C03148" w:rsidDel="00AA6F77">
          <w:rPr>
            <w:rFonts w:ascii="Times New Roman" w:eastAsia="Times New Roman" w:hAnsi="Times New Roman" w:cs="Times New Roman"/>
            <w:color w:val="222222"/>
            <w:sz w:val="24"/>
            <w:szCs w:val="24"/>
            <w:highlight w:val="white"/>
          </w:rPr>
          <w:delText>.</w:delText>
        </w:r>
      </w:del>
    </w:p>
    <w:p w14:paraId="1051236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Sharp, J. D., Jaccard, M. K., &amp; Keith, D. W. (2009). Anticipating public attitudes toward underground CO2 storage. International Journal of Greenhouse Gas Control, 3(5), 641-651. </w:t>
      </w:r>
      <w:hyperlink r:id="rId9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https://doi.org/10.1016/j.ijggc.2009.04.001</w:t>
        </w:r>
      </w:hyperlink>
    </w:p>
    <w:p w14:paraId="13C82C65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6" w:name="_Hlk208733665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Sovacool, B. K., Baum, C. M., &amp; Fritz, L. (2024). Minority groups, indigenousness and indigeneity, and place in social perceptions of future climate interventions. World Development, 183, 106719. </w:t>
      </w:r>
      <w:hyperlink r:id="rId9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https://doi.org/10.1016/j.worlddev.2024.106719</w:t>
        </w:r>
      </w:hyperlink>
    </w:p>
    <w:p w14:paraId="015BC97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17" w:name="_Hlk208733966"/>
      <w:bookmarkEnd w:id="16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Sovacool, B. K., Baum, C. M., &amp; Low, S. (2023). Reviewing the sociotechnical dynamics of carbon removal.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Joule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7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(1), 57-82.</w:t>
      </w:r>
    </w:p>
    <w:bookmarkEnd w:id="17"/>
    <w:p w14:paraId="394D1C4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Su, X., Liu, P., Mei, Y., &amp; Qiu, J. (2024). The impact of carbon capture, utilization, and storage (CCUS) projects on environmental protection, economic development, and social equity. Journal of Cleaner Production, 482, 144218. </w:t>
      </w:r>
      <w:hyperlink r:id="rId9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https://doi.org/10.1016/j.jclepro.2024.144218</w:t>
        </w:r>
      </w:hyperlink>
    </w:p>
    <w:p w14:paraId="5E43545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Stigson, P., Haikola, S., Hansson, A., &amp; Buhr, K. (2016). Prospects for swedish acceptance of carbon dioxide storage in the baltic sea: Learning from other energy projects: On the map: Prospects for swedish acceptance of carbon dioxide storage in the baltic sea. Greenhouse Gases: Science and Technology, 6(2), 188-196. </w:t>
      </w:r>
      <w:hyperlink r:id="rId9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https://doi.org/10.1002/ghg.1585</w:t>
        </w:r>
      </w:hyperlink>
    </w:p>
    <w:p w14:paraId="5806A26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Stephens, J. C., Bielicki, J., &amp; Rand, G. M. (2009). Learning about carbon capture and storage: Changing stakeholder perceptions with expert information. Energy Procedia, 1(1), 4655-4663. </w:t>
      </w:r>
      <w:hyperlink r:id="rId9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https://doi.org/10.1016/j.egypro.2009.02.288</w:t>
        </w:r>
      </w:hyperlink>
    </w:p>
    <w:p w14:paraId="11906637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</w:pPr>
      <w:bookmarkStart w:id="18" w:name="_Hlk208733819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Tcvetkov, P., Cherepovitsyn, A., &amp; Fedoseev, S. (2019). Public perception of carbon capture and storage: A state-of-the-art overview.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Heliyon, 5(12), e02845-e02845. </w:t>
      </w:r>
      <w:hyperlink r:id="rId9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nl-NL"/>
          </w:rPr>
          <w:t>https://doi.org/10.1016/j.heliyon.2019.e02845</w:t>
        </w:r>
      </w:hyperlink>
    </w:p>
    <w:bookmarkEnd w:id="18"/>
    <w:p w14:paraId="6BAE12E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Terwel, B. W., ter Mors, E., &amp; Daamen, D. D. L. (2012).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It's not only about safety: Beliefs and attitudes of 811 local residents regarding a CCS project in barendrecht. International Journal of Greenhouse Gas Control, 9, 41-51. </w:t>
      </w:r>
      <w:hyperlink r:id="rId10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https://doi.org/10.1016/j.ijggc.2012.02.017</w:t>
        </w:r>
      </w:hyperlink>
    </w:p>
    <w:p w14:paraId="10195B8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  <w:lang w:val="nl-NL"/>
        </w:rPr>
        <w:t xml:space="preserve">ter Mors, E., Terwel, B. W., &amp; Zaal, M. P. (2014). 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Can monetary compensation ease the siting of CCS projects? </w:t>
      </w:r>
      <w:r w:rsidRPr="00C03148">
        <w:rPr>
          <w:rFonts w:ascii="Times New Roman" w:eastAsia="Times New Roman" w:hAnsi="Times New Roman" w:cs="Times New Roman"/>
          <w:sz w:val="24"/>
          <w:szCs w:val="24"/>
          <w:highlight w:val="white"/>
          <w:lang w:val="en-GB"/>
        </w:rPr>
        <w:t xml:space="preserve">Energy Procedia, 63, 7113-7115. </w:t>
      </w:r>
      <w:hyperlink r:id="rId10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n-GB"/>
          </w:rPr>
          <w:t>https://doi.org/10.1016/j.egypro.2014.11.745</w:t>
        </w:r>
      </w:hyperlink>
    </w:p>
    <w:p w14:paraId="0620DA90" w14:textId="564B2717" w:rsidR="00142219" w:rsidRPr="00C03148" w:rsidRDefault="00142219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Hlk208732755"/>
      <w:r w:rsidRPr="00C03148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ter Mors, E., Terwel, B. W., &amp; Daamen, D. D. L. (2012). </w:t>
      </w:r>
      <w:r w:rsidRPr="00C03148">
        <w:rPr>
          <w:rFonts w:ascii="Times New Roman" w:eastAsia="Times New Roman" w:hAnsi="Times New Roman" w:cs="Times New Roman"/>
          <w:sz w:val="24"/>
          <w:szCs w:val="24"/>
        </w:rPr>
        <w:t xml:space="preserve">The potential of host community compensation in facility siting. International Journal of Greenhouse Gas Control, 11, 130-138. </w:t>
      </w:r>
      <w:hyperlink r:id="rId102">
        <w:r w:rsidRPr="00C0314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https://doi.org/10.1016/j.ijggc.2012.07.002</w:t>
        </w:r>
      </w:hyperlink>
      <w:bookmarkEnd w:id="19"/>
    </w:p>
    <w:p w14:paraId="431CD559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Thomas, G., Pidgeon, N., &amp; Roberts, E. (2018). Ambivalence, naturalness and normality in public perceptions of carbon capture and storage in biomass, fossil energy, and industrial applications in the united kingdom. Energy Research &amp; Social Science, 46, 1-9. </w:t>
      </w:r>
      <w:hyperlink r:id="rId10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https://doi.org/10.1016/j.erss.2018.06.007</w:t>
        </w:r>
      </w:hyperlink>
    </w:p>
    <w:p w14:paraId="44317FF0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Tolstrup, S., Ladenburg, J., &amp; Lex, S. (2025).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A qualitative analysis of key stakeholders' perception of CCS and its value chain in a danish north sea storage context – through a socio-economic lens. International Journal of Greenhouse Gas Control, 144, 104363. https://doi.org/10.1016/j.ijggc.2025.104363</w:t>
      </w:r>
    </w:p>
    <w:p w14:paraId="117DE19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Ugarte-Lucas, P., &amp; Jacobsen, J. B. (2024). Public perception of bioenergy with carbon capture and storage in denmark: Support or reluctant acceptance? International Journal of Greenhouse Gas Control, 136, 104187. </w:t>
      </w:r>
      <w:hyperlink r:id="rId10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https://doi.org/10.1016/j.ijggc.2024.104187</w:t>
        </w:r>
      </w:hyperlink>
    </w:p>
    <w:p w14:paraId="254362D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Upham, P. J., &amp; Ibrahimović, E. (2024). Media frame development of direct air capture 2011–2023: A comparative analysis of europe and north america.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Iscience, 27(12), 111360. </w:t>
      </w:r>
      <w:hyperlink r:id="rId10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fr-FR"/>
          </w:rPr>
          <w:t>https://doi.org/10.1016/j.isci.2024.111360</w:t>
        </w:r>
      </w:hyperlink>
    </w:p>
    <w:p w14:paraId="253308C1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Upham, P., &amp; Roberts, T. (2011).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Public perceptions of CCS: Emergent themes in pan-european focus groups and implications for communications. International Journal of Greenhouse Gas Control, 5(5), 1359- 1367. </w:t>
      </w:r>
      <w:hyperlink r:id="rId10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https://doi.org/10.1016/j.ijggc.2011.06.005</w:t>
        </w:r>
      </w:hyperlink>
    </w:p>
    <w:p w14:paraId="31E38E4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Vasilev, Y., Vasileva, P., &amp; Tsvetkova, A. (2020). the study of spreading information on carbon capture, utilization and storage technologies in the social media. Paper presented at the , 20(5.1) 833-839. </w:t>
      </w:r>
      <w:hyperlink r:id="rId10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https://doi.org/10.5593/sgem2020/5.1/s20.105</w:t>
        </w:r>
      </w:hyperlink>
    </w:p>
    <w:p w14:paraId="01D55205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20" w:name="_Hlk208734413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Vasilev, Y., Vasileva, P., &amp; Tsvetkova, A. (2019). international review of public perception of ccs technologies. Paper presented at the , 19(5.1) 415-422. </w:t>
      </w:r>
      <w:hyperlink r:id="rId10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https://doi.org/10.5593/sgem2019/5.1/S20.052</w:t>
        </w:r>
      </w:hyperlink>
    </w:p>
    <w:bookmarkEnd w:id="20"/>
    <w:p w14:paraId="6FB84DB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van Heek, J., Arning, K., &amp; Ziefle, M. (2017). Differences between laypersons and experts in perceptions and acceptance of CO2-utilization for plastics production. Energy Procedia, 114, 7212-7223. </w:t>
      </w:r>
      <w:hyperlink r:id="rId10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https://doi.org/10.1016/j.egypro.2017.03.1829</w:t>
        </w:r>
      </w:hyperlink>
    </w:p>
    <w:p w14:paraId="0C89BB9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21" w:name="_Hlk208734698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fr-FR"/>
        </w:rPr>
        <w:t xml:space="preserve">Vercelli, S., Anderlucci, J., Memoli, R., Battisti, N., Mabon, L., &amp; Lombardi, S. (2013).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Informing people about CCS: A review of social research studies. Energy Procedia, 37, 7464-7473. https://doi.org/10.1016/j.egypro.2013.06.690 .</w:t>
      </w:r>
    </w:p>
    <w:bookmarkEnd w:id="21"/>
    <w:p w14:paraId="1AEEB8D2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Wædegaard, M., Hvemon, S., &amp; Pedersen, M. J. (2024). Can media influence public support for carbon capture and storage? comparing the impacts of frames in denmark. Energy Research &amp; Social Science, 110, 103452. </w:t>
      </w:r>
      <w:hyperlink r:id="rId11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https://doi.org/10.1016/j.erss.2024.103452</w:t>
        </w:r>
      </w:hyperlink>
    </w:p>
    <w:p w14:paraId="53351AC4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Wang, M., Wang, S., Sun, Y., &amp; Li, Y. (2019). Improving public acceptance of carbon capture and storage(CCS) in china. IOP Conference Series. Earth and Environmental Science, 371(3), 32071. </w:t>
      </w:r>
      <w:hyperlink r:id="rId11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https://doi.org/10.1088/1755-1315/371/3/032071</w:t>
        </w:r>
      </w:hyperlink>
    </w:p>
    <w:p w14:paraId="3750C02C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Wallquist, L., Seigo, S. L., Visschers, V. H. M., &amp; Siegrist, M. (2012). Public acceptance of CCS system elements: A conjoint measurement. International Journal of Greenhouse Gas Control, 6, 77-83. </w:t>
      </w:r>
      <w:hyperlink r:id="rId112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https://doi.org/10.1016/j.ijggc.2011.11.008</w:t>
        </w:r>
      </w:hyperlink>
    </w:p>
    <w:p w14:paraId="2FE93233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Warren, D. C., Carley, S. R., Krause, R. M., Rupp, J. A., &amp; Graham, J. D. (2014). Predictors of attitudes toward carbon capture and storage using data on world views and CCS-specific attitudes. Science &amp; Public Policy, 41(6), 821-834. </w:t>
      </w:r>
      <w:hyperlink r:id="rId113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https://doi.org/10.1093/scipol/scu016</w:t>
        </w:r>
      </w:hyperlink>
    </w:p>
    <w:p w14:paraId="20379CAE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</w:rPr>
        <w:t>Waring, T., &amp; Longo, A. (2025). Implementing carbon capture and storage in the united kingdom: Estimating willingness to pay through a contingent valuation survey. Environmental Management (New York), 75(6), 1432-1443. https://doi.org/10.1007/s00267-025-02174-6</w:t>
      </w:r>
    </w:p>
    <w:p w14:paraId="10828400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Waxman, A. R., Huber-Rodriguez, H. R., &amp; Olmstead, S. M. (2024). What are the likely air pollution impacts of carbon capture and storage? Journal of the Association of Environmental and Resource Economists, 11(S1), S111-S155. </w:t>
      </w:r>
      <w:hyperlink r:id="rId114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  <w:lang w:val="es-ES"/>
          </w:rPr>
          <w:t>https://doi.org/10.1086/732195</w:t>
        </w:r>
      </w:hyperlink>
    </w:p>
    <w:p w14:paraId="7A0E9DBB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s-ES"/>
        </w:rPr>
        <w:t xml:space="preserve">Whitmarsh, L., Xenias, D., &amp; Jones, C. R. (2019).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Framing effects on public support for carbon capture and storage. Humanities &amp; Social Sciences Communications, 5(1), 17. https://doi.org/10.1057/s41599-019- 0217-x.</w:t>
      </w:r>
    </w:p>
    <w:p w14:paraId="1DC615C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22" w:name="_Hlk208734784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Wilberforce, T., Olabi, A. G., Sayed, E. T., Elsaid, K., &amp; Abdelkareem, M. A. (2021). Progress in carbon capture technologies.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Science of The Total Environment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 w:rsidRPr="00C03148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761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143203.</w:t>
      </w:r>
    </w:p>
    <w:p w14:paraId="401B16A0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23" w:name="_Hlk208734831"/>
      <w:bookmarkEnd w:id="22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Witte, K. (2021). Social acceptance of carbon capture and storage (CCS) from industrial applications. Sustainability, 13(21), 12278. </w:t>
      </w:r>
      <w:hyperlink r:id="rId115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https://doi.org/10.3390/su132112278</w:t>
        </w:r>
      </w:hyperlink>
    </w:p>
    <w:bookmarkEnd w:id="23"/>
    <w:p w14:paraId="6A3FC154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Williams, R., Jack, C., Gamboa, D., &amp; Shackley, S. (2021). Decarbonising steel production using CO2 capture and storage (CCS): Results of focus group discussions in a welsh steel-making community. International Journal of Greenhouse Gas Control, 104, 103218. </w:t>
      </w:r>
      <w:hyperlink r:id="rId116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https://doi.org/10.1016/j.ijggc.2020.103218</w:t>
        </w:r>
      </w:hyperlink>
    </w:p>
    <w:p w14:paraId="2AE89F1D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Wolff, J., &amp; Herzog, H. (2014). What lessons can hydraulic fracturing teach CCS about social acceptance? Energy Procedia, 63, 7024-7042. </w:t>
      </w:r>
      <w:hyperlink r:id="rId117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https://doi.org/10.1016/j.egypro.2014.11.736</w:t>
        </w:r>
      </w:hyperlink>
    </w:p>
    <w:p w14:paraId="392CEF15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Xie, J. J., Patrizio, P., &amp; Dowell, N. M. (2022). Modeling the socio-economic impacts of carbon capture and storage deployment: Current practices and pathways forward. In H. Suleman, P. L. Fosbøl, R. Nasir &amp; M. Ameen (Eds.), Sustainable carbon capture (1st ed., pp. 323-339). CRC Press. </w:t>
      </w:r>
      <w:hyperlink r:id="rId118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https://doi.org/10.1201/9781003162780-12</w:t>
        </w:r>
      </w:hyperlink>
    </w:p>
    <w:p w14:paraId="0BDCC06A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Xie, J., Xian, Y., &amp; Jia, G. (2023). An investigation into the public acceptance in china of carbon capture and storage (CCS) technology. Mitigation and Adaptation Strategies for Global Change, 28(5), 27-27. </w:t>
      </w:r>
      <w:hyperlink r:id="rId119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https://doi.org/10.1007/s11027-023-10065-6</w:t>
        </w:r>
      </w:hyperlink>
    </w:p>
    <w:p w14:paraId="2ECE566F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hAnsi="Times New Roman" w:cs="Times New Roman"/>
          <w:sz w:val="24"/>
          <w:szCs w:val="24"/>
        </w:rPr>
      </w:pP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nl-NL"/>
        </w:rPr>
        <w:t xml:space="preserve">Yang, L., Zhang, X., &amp; McAlinden, K. J. (2016).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effect of trust on people's acceptance of CCS (carbon capture and storage) technologies: Evidence from a survey in the people's republic of china. Energy (Oxford), 96, 69-79. </w:t>
      </w:r>
      <w:hyperlink r:id="rId120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https://doi.org/10.1016/j.energy.2015.12.044</w:t>
        </w:r>
      </w:hyperlink>
    </w:p>
    <w:p w14:paraId="13FB9715" w14:textId="77777777" w:rsidR="00F26F78" w:rsidRPr="00C03148" w:rsidRDefault="00F26F78" w:rsidP="00C03148">
      <w:pPr>
        <w:spacing w:line="240" w:lineRule="auto"/>
        <w:ind w:left="566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24" w:name="_Hlk208734896"/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GB"/>
        </w:rPr>
        <w:t xml:space="preserve">Zuch, M., &amp; Ladenburg, J. (2023). </w:t>
      </w:r>
      <w:r w:rsidRPr="00C03148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Navigating the information pathway to carbon capture and storage acceptance: Patterns and insights from a literature review. Energy Research &amp; Social Science, 105, 103283. </w:t>
      </w:r>
      <w:hyperlink r:id="rId121">
        <w:r w:rsidRPr="00C03148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https://doi.org/10.1016/j.erss.2023.103283</w:t>
        </w:r>
      </w:hyperlink>
    </w:p>
    <w:bookmarkEnd w:id="24"/>
    <w:p w14:paraId="1B968C16" w14:textId="77777777" w:rsidR="00F26F78" w:rsidRPr="00C03148" w:rsidRDefault="00F26F78" w:rsidP="00C031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26F78" w:rsidRPr="00C03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oza Behroozi">
    <w15:presenceInfo w15:providerId="None" w15:userId="Roza Behrooz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78"/>
    <w:rsid w:val="000A7DC4"/>
    <w:rsid w:val="00115996"/>
    <w:rsid w:val="00142219"/>
    <w:rsid w:val="002A0093"/>
    <w:rsid w:val="003B5B8B"/>
    <w:rsid w:val="004E584C"/>
    <w:rsid w:val="00C03148"/>
    <w:rsid w:val="00F01728"/>
    <w:rsid w:val="00F2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55CB"/>
  <w15:chartTrackingRefBased/>
  <w15:docId w15:val="{DCCDF2AB-7378-4197-A7D5-A7E89D5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78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F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F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7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7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7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7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7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7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7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7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7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7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6F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07/s40518-019-00139-y" TargetMode="External"/><Relationship Id="rId117" Type="http://schemas.openxmlformats.org/officeDocument/2006/relationships/hyperlink" Target="https://doi.org/10.1016/j.egypro.2014.11.736" TargetMode="External"/><Relationship Id="rId21" Type="http://schemas.openxmlformats.org/officeDocument/2006/relationships/hyperlink" Target="https://doi.org/10.1016/j.envsci.2016.02.00" TargetMode="External"/><Relationship Id="rId42" Type="http://schemas.openxmlformats.org/officeDocument/2006/relationships/hyperlink" Target="https://doi.org/10.1088/1748-9326/acd8d5" TargetMode="External"/><Relationship Id="rId47" Type="http://schemas.openxmlformats.org/officeDocument/2006/relationships/hyperlink" Target="https://doi.org/10.1016/j.eneco.2021.105638" TargetMode="External"/><Relationship Id="rId63" Type="http://schemas.openxmlformats.org/officeDocument/2006/relationships/hyperlink" Target="https://doi.org/10.1016/j.egypro.2017.03.1827" TargetMode="External"/><Relationship Id="rId68" Type="http://schemas.openxmlformats.org/officeDocument/2006/relationships/hyperlink" Target="https://doi.org/10.1016/j.rser.2014.07.017" TargetMode="External"/><Relationship Id="rId84" Type="http://schemas.openxmlformats.org/officeDocument/2006/relationships/hyperlink" Target="https://doi.org/10.1080/14693062.2022.2104793" TargetMode="External"/><Relationship Id="rId89" Type="http://schemas.openxmlformats.org/officeDocument/2006/relationships/hyperlink" Target="https://doi.org/10.1016/j.egypro.2011.02.646" TargetMode="External"/><Relationship Id="rId112" Type="http://schemas.openxmlformats.org/officeDocument/2006/relationships/hyperlink" Target="https://doi.org/10.1016/j.ijggc.2011.11.008" TargetMode="External"/><Relationship Id="rId16" Type="http://schemas.openxmlformats.org/officeDocument/2006/relationships/hyperlink" Target="https://doi.org/10.1080/14693062.2017.1304888" TargetMode="External"/><Relationship Id="rId107" Type="http://schemas.openxmlformats.org/officeDocument/2006/relationships/hyperlink" Target="https://doi.org/10.5593/sgem2020/5.1/s20.105" TargetMode="External"/><Relationship Id="rId11" Type="http://schemas.openxmlformats.org/officeDocument/2006/relationships/hyperlink" Target="https://doi.org/10.1016/j.tej.2021.107002" TargetMode="External"/><Relationship Id="rId32" Type="http://schemas.openxmlformats.org/officeDocument/2006/relationships/hyperlink" Target="https://doi.org/10.1088/1748-9326/ad5dd0" TargetMode="External"/><Relationship Id="rId37" Type="http://schemas.openxmlformats.org/officeDocument/2006/relationships/hyperlink" Target="https://doi.org/10.1016/j.enpol.2010.05.040" TargetMode="External"/><Relationship Id="rId53" Type="http://schemas.openxmlformats.org/officeDocument/2006/relationships/hyperlink" Target="https://doi.org/10.1016/j.rser.2022.113104" TargetMode="External"/><Relationship Id="rId58" Type="http://schemas.openxmlformats.org/officeDocument/2006/relationships/hyperlink" Target="https://doi.org/10.1016/j.ijggc.2018.01.012" TargetMode="External"/><Relationship Id="rId74" Type="http://schemas.openxmlformats.org/officeDocument/2006/relationships/hyperlink" Target="https://doi.org/10.1017/sus.2023.3" TargetMode="External"/><Relationship Id="rId79" Type="http://schemas.openxmlformats.org/officeDocument/2006/relationships/hyperlink" Target="https://doi.org/10.1016/j.ijggc.2020.103053" TargetMode="External"/><Relationship Id="rId102" Type="http://schemas.openxmlformats.org/officeDocument/2006/relationships/hyperlink" Target="https://doi.org/10.1016/j.ijggc.2012.07.002" TargetMode="External"/><Relationship Id="rId123" Type="http://schemas.microsoft.com/office/2011/relationships/people" Target="people.xml"/><Relationship Id="rId5" Type="http://schemas.openxmlformats.org/officeDocument/2006/relationships/hyperlink" Target="https://doi.org/10.1080/01944363.2018.1559388" TargetMode="External"/><Relationship Id="rId90" Type="http://schemas.openxmlformats.org/officeDocument/2006/relationships/hyperlink" Target="https://doi.org/10.1007/s10584-023-03483-7" TargetMode="External"/><Relationship Id="rId95" Type="http://schemas.openxmlformats.org/officeDocument/2006/relationships/hyperlink" Target="https://doi.org/10.1016/j.worlddev.2024.106719" TargetMode="External"/><Relationship Id="rId22" Type="http://schemas.openxmlformats.org/officeDocument/2006/relationships/hyperlink" Target="https://doi.org/10.1016/j.erss.2021.102236" TargetMode="External"/><Relationship Id="rId27" Type="http://schemas.openxmlformats.org/officeDocument/2006/relationships/hyperlink" Target="https://doi.org/10.1016/j.erss.2014.05.004" TargetMode="External"/><Relationship Id="rId43" Type="http://schemas.openxmlformats.org/officeDocument/2006/relationships/hyperlink" Target="https://doi.org/10.13044/j.sdewes.d8.0322" TargetMode="External"/><Relationship Id="rId48" Type="http://schemas.openxmlformats.org/officeDocument/2006/relationships/hyperlink" Target="https://doi.org/10.1016/j.erss.2024.103838" TargetMode="External"/><Relationship Id="rId64" Type="http://schemas.openxmlformats.org/officeDocument/2006/relationships/hyperlink" Target="https://doi.org/10.1007/978-3-319-11943-4" TargetMode="External"/><Relationship Id="rId69" Type="http://schemas.openxmlformats.org/officeDocument/2006/relationships/hyperlink" Target="https://doi.org/10.1016/j.egypro.2013.06.678" TargetMode="External"/><Relationship Id="rId113" Type="http://schemas.openxmlformats.org/officeDocument/2006/relationships/hyperlink" Target="https://doi.org/10.1093/scipol/scu016" TargetMode="External"/><Relationship Id="rId118" Type="http://schemas.openxmlformats.org/officeDocument/2006/relationships/hyperlink" Target="https://doi.org/10.1201/9781003162780-12" TargetMode="External"/><Relationship Id="rId80" Type="http://schemas.openxmlformats.org/officeDocument/2006/relationships/hyperlink" Target="https://doi.org/10.1075/msw.3.1.02ner" TargetMode="External"/><Relationship Id="rId85" Type="http://schemas.openxmlformats.org/officeDocument/2006/relationships/hyperlink" Target="https://doi.org/10.1016/j.enpol.2021.112149" TargetMode="External"/><Relationship Id="rId12" Type="http://schemas.openxmlformats.org/officeDocument/2006/relationships/hyperlink" Target="https://doi.org/10.1016/j.cosust.2024.101477" TargetMode="External"/><Relationship Id="rId17" Type="http://schemas.openxmlformats.org/officeDocument/2006/relationships/hyperlink" Target="https://doi.org/10.1111/risa.12793" TargetMode="External"/><Relationship Id="rId33" Type="http://schemas.openxmlformats.org/officeDocument/2006/relationships/hyperlink" Target="https://doi.org/10.1177/0308518X15597408" TargetMode="External"/><Relationship Id="rId38" Type="http://schemas.openxmlformats.org/officeDocument/2006/relationships/hyperlink" Target="https://doi.org/10.1007/s00267-024-02000-5" TargetMode="External"/><Relationship Id="rId59" Type="http://schemas.openxmlformats.org/officeDocument/2006/relationships/hyperlink" Target="https://doi.org/10.1016/j.egypro.2014.11.743" TargetMode="External"/><Relationship Id="rId103" Type="http://schemas.openxmlformats.org/officeDocument/2006/relationships/hyperlink" Target="https://doi.org/10.1016/j.erss.2018.06.007" TargetMode="External"/><Relationship Id="rId108" Type="http://schemas.openxmlformats.org/officeDocument/2006/relationships/hyperlink" Target="https://doi.org/10.5593/sgem2019/5.1/S20.052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doi.org/10.1016/j.enpol.2006.12.007" TargetMode="External"/><Relationship Id="rId70" Type="http://schemas.openxmlformats.org/officeDocument/2006/relationships/hyperlink" Target="https://doi.org/10.1080/03066150.2022.2117032" TargetMode="External"/><Relationship Id="rId75" Type="http://schemas.openxmlformats.org/officeDocument/2006/relationships/hyperlink" Target="https://doi.org/10.1007/s11948-021-00344-3" TargetMode="External"/><Relationship Id="rId91" Type="http://schemas.openxmlformats.org/officeDocument/2006/relationships/hyperlink" Target="https://doi.org/10.1016/j.enpol.2013.06.057" TargetMode="External"/><Relationship Id="rId96" Type="http://schemas.openxmlformats.org/officeDocument/2006/relationships/hyperlink" Target="https://doi.org/10.1016/j.jclepro.2024.144218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j.eist.2019.05.003" TargetMode="External"/><Relationship Id="rId23" Type="http://schemas.openxmlformats.org/officeDocument/2006/relationships/hyperlink" Target="https://doi.org/10.1080/13669877.2014.983951" TargetMode="External"/><Relationship Id="rId28" Type="http://schemas.openxmlformats.org/officeDocument/2006/relationships/hyperlink" Target="https://doi.org/10.1021/es300698n" TargetMode="External"/><Relationship Id="rId49" Type="http://schemas.openxmlformats.org/officeDocument/2006/relationships/hyperlink" Target="https://doi.org/10.1016/j.ijggc.2019.02.021" TargetMode="External"/><Relationship Id="rId114" Type="http://schemas.openxmlformats.org/officeDocument/2006/relationships/hyperlink" Target="https://doi.org/10.1086/732195" TargetMode="External"/><Relationship Id="rId119" Type="http://schemas.openxmlformats.org/officeDocument/2006/relationships/hyperlink" Target="https://doi.org/10.1007/s11027-023-10065-6" TargetMode="External"/><Relationship Id="rId44" Type="http://schemas.openxmlformats.org/officeDocument/2006/relationships/hyperlink" Target="https://doi.org/10.1016/j.ijggc.2017.11.003" TargetMode="External"/><Relationship Id="rId60" Type="http://schemas.openxmlformats.org/officeDocument/2006/relationships/hyperlink" Target="https://doi.org/10.1002/rhc3.12111" TargetMode="External"/><Relationship Id="rId65" Type="http://schemas.openxmlformats.org/officeDocument/2006/relationships/hyperlink" Target="https://doi.org/10.1016/j.renene.2023.119582" TargetMode="External"/><Relationship Id="rId81" Type="http://schemas.openxmlformats.org/officeDocument/2006/relationships/hyperlink" Target="https://doi.org/10.1016/j.joitmc.2024.100403" TargetMode="External"/><Relationship Id="rId86" Type="http://schemas.openxmlformats.org/officeDocument/2006/relationships/hyperlink" Target="https://doi.org/10.1016/j.egypro.2014.11.750" TargetMode="External"/><Relationship Id="rId4" Type="http://schemas.openxmlformats.org/officeDocument/2006/relationships/hyperlink" Target="https://doi.org/10.1038/s41558-023-01870-7" TargetMode="External"/><Relationship Id="rId9" Type="http://schemas.openxmlformats.org/officeDocument/2006/relationships/hyperlink" Target="https://doi.org/10.1016/j.ijggc.2015.06.002" TargetMode="External"/><Relationship Id="rId13" Type="http://schemas.openxmlformats.org/officeDocument/2006/relationships/hyperlink" Target="https://doi.org/10.1016/j.gloenvcha.2022.102593" TargetMode="External"/><Relationship Id="rId18" Type="http://schemas.openxmlformats.org/officeDocument/2006/relationships/hyperlink" Target="https://www.researchgate.net/publication/311665531" TargetMode="External"/><Relationship Id="rId39" Type="http://schemas.openxmlformats.org/officeDocument/2006/relationships/hyperlink" Target="https://doi.org/10.1016/j.egypro.2009.02.304" TargetMode="External"/><Relationship Id="rId109" Type="http://schemas.openxmlformats.org/officeDocument/2006/relationships/hyperlink" Target="https://doi.org/10.1016/j.egypro.2017.03.1829" TargetMode="External"/><Relationship Id="rId34" Type="http://schemas.openxmlformats.org/officeDocument/2006/relationships/hyperlink" Target="https://doi.org/10.1016/j.egypro.2011.02.644" TargetMode="External"/><Relationship Id="rId50" Type="http://schemas.openxmlformats.org/officeDocument/2006/relationships/hyperlink" Target="https://doi.org/10.1016/j.egypro.2016.01.032" TargetMode="External"/><Relationship Id="rId55" Type="http://schemas.openxmlformats.org/officeDocument/2006/relationships/hyperlink" Target="https://doi.org/10.1016/j.egypro.2009.02.307" TargetMode="External"/><Relationship Id="rId76" Type="http://schemas.openxmlformats.org/officeDocument/2006/relationships/hyperlink" Target="https://doi.org/10.2118/179228-MS" TargetMode="External"/><Relationship Id="rId97" Type="http://schemas.openxmlformats.org/officeDocument/2006/relationships/hyperlink" Target="https://doi.org/10.1002/ghg.1585" TargetMode="External"/><Relationship Id="rId104" Type="http://schemas.openxmlformats.org/officeDocument/2006/relationships/hyperlink" Target="https://doi.org/10.1016/j.ijggc.2024.104187" TargetMode="External"/><Relationship Id="rId120" Type="http://schemas.openxmlformats.org/officeDocument/2006/relationships/hyperlink" Target="https://doi.org/10.1016/j.energy.2015.12.044" TargetMode="External"/><Relationship Id="rId7" Type="http://schemas.openxmlformats.org/officeDocument/2006/relationships/hyperlink" Target="https://doi.org/10.1016/j.enpol.2018.10.039" TargetMode="External"/><Relationship Id="rId71" Type="http://schemas.openxmlformats.org/officeDocument/2006/relationships/hyperlink" Target="https://doi.org/10.1260/0958-305X.23.2-3.345" TargetMode="External"/><Relationship Id="rId92" Type="http://schemas.openxmlformats.org/officeDocument/2006/relationships/hyperlink" Target="https://doi.org/10.1016/j.dib.2023.10998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16/j.apenergy.2015.08.046" TargetMode="External"/><Relationship Id="rId24" Type="http://schemas.openxmlformats.org/officeDocument/2006/relationships/hyperlink" Target="https://doi.org/10.1016/j.ijggc.2011.09.012" TargetMode="External"/><Relationship Id="rId40" Type="http://schemas.openxmlformats.org/officeDocument/2006/relationships/hyperlink" Target="https://doi.org/10.3389/fenrg.2024.1424865" TargetMode="External"/><Relationship Id="rId45" Type="http://schemas.openxmlformats.org/officeDocument/2006/relationships/hyperlink" Target="https://doi.org/10.1016/j.ijggc.2012.12.005" TargetMode="External"/><Relationship Id="rId66" Type="http://schemas.openxmlformats.org/officeDocument/2006/relationships/hyperlink" Target="https://doi.org/10.1016/j.ijggc.2021.103467" TargetMode="External"/><Relationship Id="rId87" Type="http://schemas.openxmlformats.org/officeDocument/2006/relationships/hyperlink" Target="https://doi.org/10.1088/1748-9326/6/3/034017" TargetMode="External"/><Relationship Id="rId110" Type="http://schemas.openxmlformats.org/officeDocument/2006/relationships/hyperlink" Target="https://doi.org/10.1016/j.erss.2024.103452" TargetMode="External"/><Relationship Id="rId115" Type="http://schemas.openxmlformats.org/officeDocument/2006/relationships/hyperlink" Target="https://doi.org/10.3390/su132112278" TargetMode="External"/><Relationship Id="rId61" Type="http://schemas.openxmlformats.org/officeDocument/2006/relationships/hyperlink" Target="https://doi.org/10.1111/risa.12119" TargetMode="External"/><Relationship Id="rId82" Type="http://schemas.openxmlformats.org/officeDocument/2006/relationships/hyperlink" Target="https://doi.org/10.1260/0958-305X.23.2-3.227" TargetMode="External"/><Relationship Id="rId19" Type="http://schemas.openxmlformats.org/officeDocument/2006/relationships/hyperlink" Target="https://doi.org/10.1016/j.egypro.2009.02.289" TargetMode="External"/><Relationship Id="rId14" Type="http://schemas.openxmlformats.org/officeDocument/2006/relationships/hyperlink" Target="https://doi.org/10.1016/j.ijggc.2017.10.010" TargetMode="External"/><Relationship Id="rId30" Type="http://schemas.openxmlformats.org/officeDocument/2006/relationships/hyperlink" Target="https://doi.org/10.1016/j.egypro.2013.06.672" TargetMode="External"/><Relationship Id="rId35" Type="http://schemas.openxmlformats.org/officeDocument/2006/relationships/hyperlink" Target="https://doi.org/10.1016/j.erss.2023.103153" TargetMode="External"/><Relationship Id="rId56" Type="http://schemas.openxmlformats.org/officeDocument/2006/relationships/hyperlink" Target="https://doi.org/10.3390/en14217205" TargetMode="External"/><Relationship Id="rId77" Type="http://schemas.openxmlformats.org/officeDocument/2006/relationships/hyperlink" Target="https://doi.org/10.1016/j.envsci.2023.103633" TargetMode="External"/><Relationship Id="rId100" Type="http://schemas.openxmlformats.org/officeDocument/2006/relationships/hyperlink" Target="https://doi.org/10.1016/j.ijggc.2012.02.017" TargetMode="External"/><Relationship Id="rId105" Type="http://schemas.openxmlformats.org/officeDocument/2006/relationships/hyperlink" Target="https://doi.org/10.1016/j.isci.2024.111360" TargetMode="External"/><Relationship Id="rId8" Type="http://schemas.openxmlformats.org/officeDocument/2006/relationships/hyperlink" Target="https://doi.org/10.1016/j.ijggc.2019.04.008" TargetMode="External"/><Relationship Id="rId51" Type="http://schemas.openxmlformats.org/officeDocument/2006/relationships/hyperlink" Target="https://doi.org/10.1016/j.ijggc.2009.05.003" TargetMode="External"/><Relationship Id="rId72" Type="http://schemas.openxmlformats.org/officeDocument/2006/relationships/hyperlink" Target="https://doi.org/10.1016/j.erss.2021.102450" TargetMode="External"/><Relationship Id="rId93" Type="http://schemas.openxmlformats.org/officeDocument/2006/relationships/hyperlink" Target="https://doi.org/10.1038/s43247-024-%2001334-6" TargetMode="External"/><Relationship Id="rId98" Type="http://schemas.openxmlformats.org/officeDocument/2006/relationships/hyperlink" Target="https://doi.org/10.1016/j.egypro.2009.02.288" TargetMode="External"/><Relationship Id="rId121" Type="http://schemas.openxmlformats.org/officeDocument/2006/relationships/hyperlink" Target="https://doi.org/10.1016/j.erss.2023.10328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i.org/10.1017/sus.2018.2" TargetMode="External"/><Relationship Id="rId46" Type="http://schemas.openxmlformats.org/officeDocument/2006/relationships/hyperlink" Target="https://doi.org/10.1260/095830502762231331" TargetMode="External"/><Relationship Id="rId67" Type="http://schemas.openxmlformats.org/officeDocument/2006/relationships/hyperlink" Target="https://doi.org/10.1016/j.erss.2018.09.017" TargetMode="External"/><Relationship Id="rId116" Type="http://schemas.openxmlformats.org/officeDocument/2006/relationships/hyperlink" Target="https://doi.org/10.1016/j.ijggc.2020.103218" TargetMode="External"/><Relationship Id="rId20" Type="http://schemas.openxmlformats.org/officeDocument/2006/relationships/hyperlink" Target="https://doi.org/10.1080/09640568.2013.851597" TargetMode="External"/><Relationship Id="rId41" Type="http://schemas.openxmlformats.org/officeDocument/2006/relationships/hyperlink" Target="https://doi.org/10.1038/s41558-020-0876-z" TargetMode="External"/><Relationship Id="rId62" Type="http://schemas.openxmlformats.org/officeDocument/2006/relationships/hyperlink" Target="https://doi.org/10.1016/j.enpol.2012.07.006" TargetMode="External"/><Relationship Id="rId83" Type="http://schemas.openxmlformats.org/officeDocument/2006/relationships/hyperlink" Target="https://doi.org/10.1016/j.ijggc.2010.02.001" TargetMode="External"/><Relationship Id="rId88" Type="http://schemas.openxmlformats.org/officeDocument/2006/relationships/hyperlink" Target="https://doi.org/10.1002/asi.24828" TargetMode="External"/><Relationship Id="rId111" Type="http://schemas.openxmlformats.org/officeDocument/2006/relationships/hyperlink" Target="https://doi.org/10.1088/1755-1315/371/3/032071" TargetMode="External"/><Relationship Id="rId15" Type="http://schemas.openxmlformats.org/officeDocument/2006/relationships/hyperlink" Target="https://doi.org/10.1016/j.ijggc.2016.03.025" TargetMode="External"/><Relationship Id="rId36" Type="http://schemas.openxmlformats.org/officeDocument/2006/relationships/hyperlink" Target="https://doi.org/10.1016/j.ijggc.2016.07.043" TargetMode="External"/><Relationship Id="rId57" Type="http://schemas.openxmlformats.org/officeDocument/2006/relationships/hyperlink" Target="https://doi.org/10.1088/1748-9326/ace91f" TargetMode="External"/><Relationship Id="rId106" Type="http://schemas.openxmlformats.org/officeDocument/2006/relationships/hyperlink" Target="https://doi.org/10.1016/j.ijggc.2011.06.005" TargetMode="External"/><Relationship Id="rId10" Type="http://schemas.openxmlformats.org/officeDocument/2006/relationships/hyperlink" Target="https://doi.org/10.1016/j.egypro.2009.02.300" TargetMode="External"/><Relationship Id="rId31" Type="http://schemas.openxmlformats.org/officeDocument/2006/relationships/hyperlink" Target="https://doi.org/10.1038/s41467-022-30136-7" TargetMode="External"/><Relationship Id="rId52" Type="http://schemas.openxmlformats.org/officeDocument/2006/relationships/hyperlink" Target="https://doi.org/10.1007/978-3-030-90720-4_10" TargetMode="External"/><Relationship Id="rId73" Type="http://schemas.openxmlformats.org/officeDocument/2006/relationships/hyperlink" Target="https://doi.org/10.14512/gaia.28.4.6" TargetMode="External"/><Relationship Id="rId78" Type="http://schemas.openxmlformats.org/officeDocument/2006/relationships/hyperlink" Target="https://doi.org/10.1080/14693062.2023.2179589" TargetMode="External"/><Relationship Id="rId94" Type="http://schemas.openxmlformats.org/officeDocument/2006/relationships/hyperlink" Target="https://doi.org/10.1016/j.ijggc.2009.04.001" TargetMode="External"/><Relationship Id="rId99" Type="http://schemas.openxmlformats.org/officeDocument/2006/relationships/hyperlink" Target="https://doi.org/10.1016/j.heliyon.2019.e02845" TargetMode="External"/><Relationship Id="rId101" Type="http://schemas.openxmlformats.org/officeDocument/2006/relationships/hyperlink" Target="https://doi.org/10.1016/j.egypro.2014.11.745" TargetMode="External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6649</Words>
  <Characters>37901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 Behroozi</dc:creator>
  <cp:keywords/>
  <dc:description/>
  <cp:lastModifiedBy>Roza Behroozi</cp:lastModifiedBy>
  <cp:revision>8</cp:revision>
  <dcterms:created xsi:type="dcterms:W3CDTF">2025-09-17T16:03:00Z</dcterms:created>
  <dcterms:modified xsi:type="dcterms:W3CDTF">2025-09-17T17:25:00Z</dcterms:modified>
</cp:coreProperties>
</file>